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E116" w14:textId="4D338DBA" w:rsidR="00585D27" w:rsidRPr="00B01909" w:rsidRDefault="0001589C">
      <w:pPr>
        <w:rPr>
          <w:rFonts w:ascii="Arial" w:hAnsi="Arial" w:cs="Arial"/>
          <w:b/>
          <w:bCs/>
        </w:rPr>
      </w:pPr>
      <w:r w:rsidRPr="00B01909">
        <w:rPr>
          <w:rFonts w:ascii="Arial" w:hAnsi="Arial" w:cs="Arial"/>
          <w:b/>
          <w:bCs/>
        </w:rPr>
        <w:t>Online Resource</w:t>
      </w:r>
      <w:r w:rsidR="004A4DE0">
        <w:rPr>
          <w:rFonts w:ascii="Arial" w:hAnsi="Arial" w:cs="Arial"/>
          <w:b/>
          <w:bCs/>
        </w:rPr>
        <w:t xml:space="preserve"> </w:t>
      </w:r>
      <w:r w:rsidR="00B01909" w:rsidRPr="00B01909">
        <w:rPr>
          <w:rFonts w:ascii="Arial" w:hAnsi="Arial" w:cs="Arial"/>
          <w:b/>
          <w:bCs/>
        </w:rPr>
        <w:t>4</w:t>
      </w:r>
      <w:r w:rsidRPr="00B01909">
        <w:rPr>
          <w:rFonts w:ascii="Arial" w:hAnsi="Arial" w:cs="Arial"/>
          <w:b/>
          <w:bCs/>
        </w:rPr>
        <w:t>. Positional and curated gene sets</w:t>
      </w:r>
    </w:p>
    <w:p w14:paraId="17A655D2" w14:textId="72189EA2" w:rsidR="0001589C" w:rsidRPr="00B01909" w:rsidRDefault="0001589C">
      <w:pPr>
        <w:rPr>
          <w:rFonts w:ascii="Arial" w:hAnsi="Arial" w:cs="Arial"/>
          <w:b/>
          <w:bCs/>
        </w:rPr>
      </w:pPr>
      <w:r w:rsidRPr="00B01909">
        <w:rPr>
          <w:rFonts w:ascii="Arial" w:hAnsi="Arial" w:cs="Arial"/>
          <w:b/>
          <w:bCs/>
        </w:rPr>
        <w:t xml:space="preserve">a. </w:t>
      </w:r>
      <w:r w:rsidR="00B01909">
        <w:rPr>
          <w:rFonts w:ascii="Arial" w:hAnsi="Arial" w:cs="Arial"/>
          <w:b/>
          <w:bCs/>
        </w:rPr>
        <w:t>P</w:t>
      </w:r>
      <w:r w:rsidRPr="00B01909">
        <w:rPr>
          <w:rFonts w:ascii="Arial" w:hAnsi="Arial" w:cs="Arial"/>
          <w:b/>
          <w:bCs/>
        </w:rPr>
        <w:t>ositional gene set</w:t>
      </w:r>
    </w:p>
    <w:tbl>
      <w:tblPr>
        <w:tblStyle w:val="TableGrid"/>
        <w:tblW w:w="15120" w:type="dxa"/>
        <w:tblInd w:w="-9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9814"/>
        <w:gridCol w:w="1890"/>
        <w:gridCol w:w="1260"/>
      </w:tblGrid>
      <w:tr w:rsidR="00510694" w:rsidRPr="0001589C" w14:paraId="25056A61" w14:textId="091C6783" w:rsidTr="00510694">
        <w:trPr>
          <w:trHeight w:val="746"/>
        </w:trPr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14:paraId="59062C23" w14:textId="236CAD80" w:rsidR="0001589C" w:rsidRPr="00215F64" w:rsidRDefault="0001589C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AF42B5">
              <w:rPr>
                <w:rFonts w:ascii="Arial" w:hAnsi="Arial" w:cs="Arial"/>
                <w:b/>
                <w:bCs/>
              </w:rPr>
              <w:t>Gene set</w:t>
            </w:r>
            <w:r w:rsidR="00215F64">
              <w:rPr>
                <w:rFonts w:ascii="Arial" w:hAnsi="Arial" w:cs="Arial"/>
                <w:b/>
                <w:bCs/>
                <w:vertAlign w:val="superscript"/>
              </w:rPr>
              <w:t>a</w:t>
            </w:r>
          </w:p>
        </w:tc>
        <w:tc>
          <w:tcPr>
            <w:tcW w:w="9814" w:type="dxa"/>
            <w:tcBorders>
              <w:top w:val="single" w:sz="4" w:space="0" w:color="auto"/>
              <w:bottom w:val="single" w:sz="4" w:space="0" w:color="auto"/>
            </w:tcBorders>
          </w:tcPr>
          <w:p w14:paraId="5CD827BC" w14:textId="1B48DC8C" w:rsidR="0001589C" w:rsidRPr="00215F64" w:rsidRDefault="00C046AA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AF42B5">
              <w:rPr>
                <w:rFonts w:ascii="Arial" w:hAnsi="Arial" w:cs="Arial"/>
                <w:b/>
                <w:bCs/>
              </w:rPr>
              <w:t xml:space="preserve">Entrez </w:t>
            </w:r>
            <w:r w:rsidR="0001589C" w:rsidRPr="00AF42B5">
              <w:rPr>
                <w:rFonts w:ascii="Arial" w:hAnsi="Arial" w:cs="Arial"/>
                <w:b/>
                <w:bCs/>
              </w:rPr>
              <w:t>gene</w:t>
            </w:r>
            <w:r w:rsidRPr="00AF42B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F42B5">
              <w:rPr>
                <w:rFonts w:ascii="Arial" w:hAnsi="Arial" w:cs="Arial"/>
                <w:b/>
                <w:bCs/>
              </w:rPr>
              <w:t>symbol</w:t>
            </w:r>
            <w:r w:rsidR="00215F64">
              <w:rPr>
                <w:rFonts w:ascii="Arial" w:hAnsi="Arial" w:cs="Arial"/>
                <w:b/>
                <w:bCs/>
                <w:vertAlign w:val="superscript"/>
              </w:rPr>
              <w:t>b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B793C26" w14:textId="5541A08E" w:rsidR="0001589C" w:rsidRPr="00215F64" w:rsidRDefault="00B01909">
            <w:pPr>
              <w:rPr>
                <w:rFonts w:ascii="Arial" w:hAnsi="Arial" w:cs="Arial"/>
                <w:b/>
                <w:bCs/>
                <w:vertAlign w:val="superscript"/>
              </w:rPr>
            </w:pPr>
            <w:r>
              <w:rPr>
                <w:rFonts w:ascii="Arial" w:hAnsi="Arial" w:cs="Arial"/>
                <w:b/>
                <w:bCs/>
              </w:rPr>
              <w:t xml:space="preserve">Overlapping </w:t>
            </w:r>
            <w:proofErr w:type="spellStart"/>
            <w:r>
              <w:rPr>
                <w:rFonts w:ascii="Arial" w:hAnsi="Arial" w:cs="Arial"/>
                <w:b/>
                <w:bCs/>
              </w:rPr>
              <w:t>genes</w:t>
            </w:r>
            <w:r w:rsidR="00215F64">
              <w:rPr>
                <w:rFonts w:ascii="Arial" w:hAnsi="Arial" w:cs="Arial"/>
                <w:b/>
                <w:bCs/>
                <w:vertAlign w:val="superscript"/>
              </w:rPr>
              <w:t>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1BBB3DB" w14:textId="51B93C2E" w:rsidR="0001589C" w:rsidRPr="00215F64" w:rsidRDefault="0001589C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AF42B5">
              <w:rPr>
                <w:rFonts w:ascii="Arial" w:hAnsi="Arial" w:cs="Arial"/>
                <w:b/>
                <w:bCs/>
              </w:rPr>
              <w:t>Adjusted p-value</w:t>
            </w:r>
            <w:r w:rsidR="00215F64">
              <w:rPr>
                <w:rFonts w:ascii="Arial" w:hAnsi="Arial" w:cs="Arial"/>
                <w:b/>
                <w:bCs/>
                <w:vertAlign w:val="superscript"/>
              </w:rPr>
              <w:t>d</w:t>
            </w:r>
          </w:p>
        </w:tc>
      </w:tr>
      <w:tr w:rsidR="00510694" w:rsidRPr="0001589C" w14:paraId="3B72E1DB" w14:textId="38EF92EE" w:rsidTr="00510694">
        <w:tc>
          <w:tcPr>
            <w:tcW w:w="2156" w:type="dxa"/>
            <w:tcBorders>
              <w:top w:val="single" w:sz="4" w:space="0" w:color="auto"/>
            </w:tcBorders>
          </w:tcPr>
          <w:p w14:paraId="5BCEC65B" w14:textId="2E08A814" w:rsidR="0001589C" w:rsidRPr="0001589C" w:rsidRDefault="0001589C">
            <w:pPr>
              <w:rPr>
                <w:rFonts w:ascii="Arial" w:hAnsi="Arial" w:cs="Arial"/>
              </w:rPr>
            </w:pPr>
            <w:r w:rsidRPr="0001589C">
              <w:rPr>
                <w:rFonts w:ascii="Arial" w:hAnsi="Arial" w:cs="Arial"/>
              </w:rPr>
              <w:t>chr9p24</w:t>
            </w:r>
            <w:r w:rsidR="00C046AA">
              <w:rPr>
                <w:rFonts w:ascii="Arial" w:hAnsi="Arial" w:cs="Arial"/>
              </w:rPr>
              <w:t xml:space="preserve"> (n=104)</w:t>
            </w:r>
          </w:p>
        </w:tc>
        <w:tc>
          <w:tcPr>
            <w:tcW w:w="9814" w:type="dxa"/>
            <w:tcBorders>
              <w:top w:val="single" w:sz="4" w:space="0" w:color="auto"/>
            </w:tcBorders>
          </w:tcPr>
          <w:p w14:paraId="1B7D039E" w14:textId="77777777" w:rsidR="00B01909" w:rsidRPr="00B01909" w:rsidRDefault="00B01909" w:rsidP="00B01909">
            <w:pPr>
              <w:rPr>
                <w:rFonts w:ascii="Arial" w:hAnsi="Arial" w:cs="Arial"/>
              </w:rPr>
            </w:pPr>
            <w:r w:rsidRPr="00B01909">
              <w:rPr>
                <w:rFonts w:ascii="Arial" w:hAnsi="Arial" w:cs="Arial"/>
                <w:b/>
                <w:bCs/>
              </w:rPr>
              <w:t>ACTG1P14</w:t>
            </w:r>
            <w:r w:rsidRPr="00B01909">
              <w:rPr>
                <w:rFonts w:ascii="Arial" w:hAnsi="Arial" w:cs="Arial"/>
              </w:rPr>
              <w:t>, AK3, AK4P4, ATP5PDP2, CARM1P1, CBWD1, CD274, CDC37L1, CDC37L1-DT, CSNK1G2P1, DDX11L5</w:t>
            </w:r>
            <w:r>
              <w:rPr>
                <w:rFonts w:ascii="Arial" w:hAnsi="Arial" w:cs="Arial"/>
              </w:rPr>
              <w:t>,</w:t>
            </w:r>
            <w:r w:rsidRPr="00B01909">
              <w:rPr>
                <w:rFonts w:ascii="Arial" w:hAnsi="Arial" w:cs="Arial"/>
              </w:rPr>
              <w:t xml:space="preserve"> DMAC1, DMRT1, DMRT2, DMRT3, DOCK8, DOCK8-AS1, </w:t>
            </w:r>
          </w:p>
          <w:p w14:paraId="269C76F7" w14:textId="260082D1" w:rsidR="0001589C" w:rsidRPr="0001589C" w:rsidRDefault="00B01909" w:rsidP="00B01909">
            <w:pPr>
              <w:rPr>
                <w:rFonts w:ascii="Arial" w:hAnsi="Arial" w:cs="Arial"/>
              </w:rPr>
            </w:pPr>
            <w:r w:rsidRPr="00B01909">
              <w:rPr>
                <w:rFonts w:ascii="Arial" w:hAnsi="Arial" w:cs="Arial"/>
              </w:rPr>
              <w:t xml:space="preserve">DOCK8-AS2, ECM1P1, EIF1P1, ERMP1, FAM138C, FOXD4, GLDC, GLIS3, GLIS3-AS1, GLIS3-AS2, GPS2P1, GTF3AP1, H3P29, HMGN2P31, HNRNPA1P41, IGHEP2, IL33, INSL4, </w:t>
            </w:r>
            <w:r>
              <w:rPr>
                <w:rFonts w:ascii="Arial" w:hAnsi="Arial" w:cs="Arial"/>
              </w:rPr>
              <w:t>I</w:t>
            </w:r>
            <w:r w:rsidRPr="00B01909">
              <w:rPr>
                <w:rFonts w:ascii="Arial" w:hAnsi="Arial" w:cs="Arial"/>
              </w:rPr>
              <w:t xml:space="preserve">NSL6, JAK2, </w:t>
            </w:r>
            <w:r w:rsidRPr="00375CD1">
              <w:rPr>
                <w:rFonts w:ascii="Arial" w:hAnsi="Arial" w:cs="Arial"/>
                <w:b/>
                <w:bCs/>
                <w:highlight w:val="lightGray"/>
              </w:rPr>
              <w:t>KANK1</w:t>
            </w:r>
            <w:r w:rsidRPr="00B01909">
              <w:rPr>
                <w:rFonts w:ascii="Arial" w:hAnsi="Arial" w:cs="Arial"/>
              </w:rPr>
              <w:t xml:space="preserve">, KCNV2, </w:t>
            </w:r>
            <w:r w:rsidRPr="00375CD1">
              <w:rPr>
                <w:rFonts w:ascii="Arial" w:hAnsi="Arial" w:cs="Arial"/>
                <w:b/>
                <w:bCs/>
                <w:highlight w:val="lightGray"/>
              </w:rPr>
              <w:t>KDM4C</w:t>
            </w:r>
            <w:r w:rsidRPr="00B01909">
              <w:rPr>
                <w:rFonts w:ascii="Arial" w:hAnsi="Arial" w:cs="Arial"/>
              </w:rPr>
              <w:t xml:space="preserve">, KIAA2026, KLF4P1, LINC01230, LINC01231, </w:t>
            </w:r>
            <w:r>
              <w:rPr>
                <w:rFonts w:ascii="Arial" w:hAnsi="Arial" w:cs="Arial"/>
              </w:rPr>
              <w:t>L</w:t>
            </w:r>
            <w:r w:rsidRPr="00B01909">
              <w:rPr>
                <w:rFonts w:ascii="Arial" w:hAnsi="Arial" w:cs="Arial"/>
              </w:rPr>
              <w:t xml:space="preserve">INC01388, LINC02851, MIR101-2, MIR1302-9, </w:t>
            </w:r>
            <w:r>
              <w:rPr>
                <w:rFonts w:ascii="Arial" w:hAnsi="Arial" w:cs="Arial"/>
              </w:rPr>
              <w:t>M</w:t>
            </w:r>
            <w:r w:rsidRPr="00B01909">
              <w:rPr>
                <w:rFonts w:ascii="Arial" w:hAnsi="Arial" w:cs="Arial"/>
              </w:rPr>
              <w:t>IR1302-9HG, MIR4665, MLANA, MTATP6P11, MTCO1P11, MTCO2P11, MTCO3P11, MTND1P11, MTND4P14, MTND5P14, MTND6P5, PDCD1LG2, PDSS1P1, PGM5P3-AS1, PLGRKT, PLPP6, PPIAP33, PRELID3BP11, PTPRD-AS1, PUM3, RANBP6, RCL1, RFX3, RFX3-DT, RIC1,</w:t>
            </w:r>
            <w:r>
              <w:rPr>
                <w:rFonts w:ascii="Arial" w:hAnsi="Arial" w:cs="Arial"/>
              </w:rPr>
              <w:t xml:space="preserve"> </w:t>
            </w:r>
            <w:r w:rsidRPr="00B01909">
              <w:rPr>
                <w:rFonts w:ascii="Arial" w:hAnsi="Arial" w:cs="Arial"/>
              </w:rPr>
              <w:t>RLN1, RLN2, RN7SL123P, RN7SL25P, RN7SL592P, RNA5SP279, RNF152P1, RNF2P1, RNU2-25P, RNU6-1073P, RNU6-1327P, RNU6-694P, RNU7-185P, RPL12P25, RPL23AP57, RPL35AP20, RPL4P5, RPS27AP14, RPS3AP54, SELENOTP1, SLC1A1, SMARCA2, SMARCA2-AS1, SNRPEP2, SPATA6L, TCF3P1, TPD52L3, UHRF2, VLDLR,VLDLR-AS1, WASHC1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B8C9667" w14:textId="34C60FEC" w:rsidR="0001589C" w:rsidRPr="00510694" w:rsidRDefault="0001589C">
            <w:pPr>
              <w:rPr>
                <w:rFonts w:ascii="Arial" w:hAnsi="Arial" w:cs="Arial"/>
                <w:b/>
                <w:bCs/>
              </w:rPr>
            </w:pPr>
            <w:r w:rsidRPr="00510694">
              <w:rPr>
                <w:rFonts w:ascii="Arial" w:hAnsi="Arial" w:cs="Arial"/>
                <w:b/>
                <w:bCs/>
              </w:rPr>
              <w:t>KANK1, KDM4C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9E47B0B" w14:textId="5B662395" w:rsidR="0001589C" w:rsidRPr="0001589C" w:rsidRDefault="0001589C">
            <w:pPr>
              <w:rPr>
                <w:rFonts w:ascii="Arial" w:hAnsi="Arial" w:cs="Arial"/>
              </w:rPr>
            </w:pPr>
            <w:r w:rsidRPr="0001589C">
              <w:rPr>
                <w:rFonts w:ascii="Arial" w:hAnsi="Arial" w:cs="Arial"/>
              </w:rPr>
              <w:t>7.20x10</w:t>
            </w:r>
            <w:r w:rsidRPr="00215F64">
              <w:rPr>
                <w:rFonts w:ascii="Arial" w:hAnsi="Arial" w:cs="Arial"/>
                <w:vertAlign w:val="superscript"/>
              </w:rPr>
              <w:t>-3</w:t>
            </w:r>
          </w:p>
        </w:tc>
      </w:tr>
    </w:tbl>
    <w:p w14:paraId="52D00ADC" w14:textId="0B31F6DF" w:rsidR="0001589C" w:rsidRDefault="0001589C"/>
    <w:p w14:paraId="16D88CAD" w14:textId="541EEA9B" w:rsidR="00112C9A" w:rsidRDefault="00112C9A">
      <w:pPr>
        <w:rPr>
          <w:rFonts w:ascii="Arial" w:hAnsi="Arial" w:cs="Arial"/>
          <w:b/>
          <w:bCs/>
        </w:rPr>
      </w:pPr>
      <w:r w:rsidRPr="00112C9A">
        <w:rPr>
          <w:rFonts w:ascii="Arial" w:hAnsi="Arial" w:cs="Arial"/>
          <w:b/>
          <w:bCs/>
        </w:rPr>
        <w:t xml:space="preserve">b. </w:t>
      </w:r>
      <w:r w:rsidR="005C5406">
        <w:rPr>
          <w:rFonts w:ascii="Arial" w:hAnsi="Arial" w:cs="Arial"/>
          <w:b/>
          <w:bCs/>
        </w:rPr>
        <w:t>C</w:t>
      </w:r>
      <w:r w:rsidRPr="00112C9A">
        <w:rPr>
          <w:rFonts w:ascii="Arial" w:hAnsi="Arial" w:cs="Arial"/>
          <w:b/>
          <w:bCs/>
        </w:rPr>
        <w:t>urated gene sets</w:t>
      </w:r>
    </w:p>
    <w:tbl>
      <w:tblPr>
        <w:tblStyle w:val="TableGrid"/>
        <w:tblW w:w="15120" w:type="dxa"/>
        <w:tblInd w:w="-9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9805"/>
        <w:gridCol w:w="1890"/>
        <w:gridCol w:w="1260"/>
      </w:tblGrid>
      <w:tr w:rsidR="005C5406" w14:paraId="57C280E0" w14:textId="77777777" w:rsidTr="00510694">
        <w:tc>
          <w:tcPr>
            <w:tcW w:w="2165" w:type="dxa"/>
            <w:tcBorders>
              <w:top w:val="single" w:sz="4" w:space="0" w:color="auto"/>
              <w:bottom w:val="single" w:sz="4" w:space="0" w:color="auto"/>
            </w:tcBorders>
          </w:tcPr>
          <w:p w14:paraId="7A783604" w14:textId="76B54C68" w:rsidR="00112C9A" w:rsidRDefault="00112C9A" w:rsidP="00112C9A">
            <w:pPr>
              <w:rPr>
                <w:rFonts w:ascii="Arial" w:hAnsi="Arial" w:cs="Arial"/>
                <w:b/>
                <w:bCs/>
              </w:rPr>
            </w:pPr>
            <w:r w:rsidRPr="00AF42B5">
              <w:rPr>
                <w:rFonts w:ascii="Arial" w:hAnsi="Arial" w:cs="Arial"/>
                <w:b/>
                <w:bCs/>
              </w:rPr>
              <w:t>Gene set</w:t>
            </w:r>
          </w:p>
        </w:tc>
        <w:tc>
          <w:tcPr>
            <w:tcW w:w="9805" w:type="dxa"/>
            <w:tcBorders>
              <w:top w:val="single" w:sz="4" w:space="0" w:color="auto"/>
              <w:bottom w:val="single" w:sz="4" w:space="0" w:color="auto"/>
            </w:tcBorders>
          </w:tcPr>
          <w:p w14:paraId="70BD2DC3" w14:textId="24412AB8" w:rsidR="00112C9A" w:rsidRDefault="00112C9A" w:rsidP="00112C9A">
            <w:pPr>
              <w:rPr>
                <w:rFonts w:ascii="Arial" w:hAnsi="Arial" w:cs="Arial"/>
                <w:b/>
                <w:bCs/>
              </w:rPr>
            </w:pPr>
            <w:r w:rsidRPr="00AF42B5">
              <w:rPr>
                <w:rFonts w:ascii="Arial" w:hAnsi="Arial" w:cs="Arial"/>
                <w:b/>
                <w:bCs/>
              </w:rPr>
              <w:t>Entrez gene symbol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4918ADA" w14:textId="73108EE9" w:rsidR="00112C9A" w:rsidRDefault="00112C9A" w:rsidP="00112C9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Overlapping genes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E888E28" w14:textId="5D477814" w:rsidR="00112C9A" w:rsidRDefault="00112C9A" w:rsidP="00112C9A">
            <w:pPr>
              <w:rPr>
                <w:rFonts w:ascii="Arial" w:hAnsi="Arial" w:cs="Arial"/>
                <w:b/>
                <w:bCs/>
              </w:rPr>
            </w:pPr>
            <w:r w:rsidRPr="00AF42B5">
              <w:rPr>
                <w:rFonts w:ascii="Arial" w:hAnsi="Arial" w:cs="Arial"/>
                <w:b/>
                <w:bCs/>
              </w:rPr>
              <w:t>Adjusted p-value</w:t>
            </w:r>
          </w:p>
        </w:tc>
      </w:tr>
      <w:tr w:rsidR="005C5406" w14:paraId="70E82394" w14:textId="77777777" w:rsidTr="00510694">
        <w:tc>
          <w:tcPr>
            <w:tcW w:w="2165" w:type="dxa"/>
            <w:tcBorders>
              <w:top w:val="single" w:sz="4" w:space="0" w:color="auto"/>
            </w:tcBorders>
          </w:tcPr>
          <w:p w14:paraId="3EB8B0F8" w14:textId="29DC5D7E" w:rsidR="00112C9A" w:rsidRDefault="005C5406" w:rsidP="00112C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Davicioni</w:t>
            </w:r>
            <w:proofErr w:type="spellEnd"/>
            <w:r>
              <w:rPr>
                <w:rFonts w:ascii="Arial" w:hAnsi="Arial" w:cs="Arial"/>
              </w:rPr>
              <w:t xml:space="preserve"> molecular </w:t>
            </w:r>
            <w:r w:rsidR="00112C9A" w:rsidRPr="00112C9A">
              <w:rPr>
                <w:rFonts w:ascii="Arial" w:hAnsi="Arial" w:cs="Arial"/>
              </w:rPr>
              <w:t>ARMS vs. ERMS</w:t>
            </w:r>
            <w:r>
              <w:rPr>
                <w:rFonts w:ascii="Arial" w:hAnsi="Arial" w:cs="Arial"/>
              </w:rPr>
              <w:t xml:space="preserve"> up</w:t>
            </w:r>
          </w:p>
          <w:p w14:paraId="5BD70463" w14:textId="4E81F9CE" w:rsidR="00112C9A" w:rsidRPr="00112C9A" w:rsidRDefault="00112C9A" w:rsidP="00112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(n=339)</w:t>
            </w:r>
          </w:p>
        </w:tc>
        <w:tc>
          <w:tcPr>
            <w:tcW w:w="9805" w:type="dxa"/>
            <w:tcBorders>
              <w:top w:val="single" w:sz="4" w:space="0" w:color="auto"/>
            </w:tcBorders>
          </w:tcPr>
          <w:p w14:paraId="62D04332" w14:textId="4D6EFA8A" w:rsidR="00112C9A" w:rsidRPr="00112C9A" w:rsidRDefault="00112C9A" w:rsidP="00112C9A">
            <w:pPr>
              <w:rPr>
                <w:rFonts w:ascii="Arial" w:hAnsi="Arial" w:cs="Arial"/>
              </w:rPr>
            </w:pPr>
            <w:r w:rsidRPr="00112C9A">
              <w:rPr>
                <w:rFonts w:ascii="Arial" w:hAnsi="Arial" w:cs="Arial"/>
              </w:rPr>
              <w:t xml:space="preserve">ABAT, ABCG1, </w:t>
            </w:r>
            <w:r w:rsidRPr="00112C9A">
              <w:rPr>
                <w:rFonts w:ascii="Arial" w:hAnsi="Arial" w:cs="Arial"/>
                <w:b/>
                <w:bCs/>
              </w:rPr>
              <w:t>ACO1</w:t>
            </w:r>
            <w:r w:rsidRPr="00112C9A">
              <w:rPr>
                <w:rFonts w:ascii="Arial" w:hAnsi="Arial" w:cs="Arial"/>
              </w:rPr>
              <w:t xml:space="preserve">, ACOT7, ACOT9, ACYP1, ADAM10, ADK, ADRA2A, ADRA2C, AGTPBP1, AKT3, AKTIP, </w:t>
            </w:r>
            <w:r w:rsidRPr="00112C9A">
              <w:rPr>
                <w:rFonts w:ascii="Arial" w:hAnsi="Arial" w:cs="Arial"/>
                <w:b/>
                <w:bCs/>
              </w:rPr>
              <w:t>ALK</w:t>
            </w:r>
            <w:r w:rsidRPr="00112C9A">
              <w:rPr>
                <w:rFonts w:ascii="Arial" w:hAnsi="Arial" w:cs="Arial"/>
              </w:rPr>
              <w:t xml:space="preserve">, AMZ2, ANK2, ANKRD17, </w:t>
            </w:r>
            <w:r w:rsidRPr="00112C9A">
              <w:rPr>
                <w:rFonts w:ascii="Arial" w:hAnsi="Arial" w:cs="Arial"/>
                <w:b/>
                <w:bCs/>
              </w:rPr>
              <w:t>ANKS1A</w:t>
            </w:r>
            <w:r w:rsidRPr="00112C9A">
              <w:rPr>
                <w:rFonts w:ascii="Arial" w:hAnsi="Arial" w:cs="Arial"/>
              </w:rPr>
              <w:t xml:space="preserve">, AP5M1, </w:t>
            </w:r>
            <w:r w:rsidRPr="00112C9A">
              <w:rPr>
                <w:rFonts w:ascii="Arial" w:hAnsi="Arial" w:cs="Arial"/>
                <w:b/>
                <w:bCs/>
              </w:rPr>
              <w:t>ARHGAP25</w:t>
            </w:r>
            <w:r w:rsidRPr="00112C9A">
              <w:rPr>
                <w:rFonts w:ascii="Arial" w:hAnsi="Arial" w:cs="Arial"/>
              </w:rPr>
              <w:t xml:space="preserve">, ARHGAP26, ARHGAP6, ARHGEF2, ARHGEF4, ARL3, ARPP19, ARRB1, ASCC3, ASRGL1, ASS1, ASTN2, B3GAT1, BBIP1, BCL11A, BCL2L13, BLCAP, BMERB1, BMP5, BRD3, BRINP1, C14orf132, CAAP1, CAMSAP1, CAPN6, CCNH, CCP110, CD47, CDC14B, CDC42EP3, CDH3, CDK14, CDK2AP1, CDS2, </w:t>
            </w:r>
            <w:r w:rsidRPr="00112C9A">
              <w:rPr>
                <w:rFonts w:ascii="Arial" w:hAnsi="Arial" w:cs="Arial"/>
                <w:b/>
                <w:bCs/>
              </w:rPr>
              <w:t>CDYL</w:t>
            </w:r>
            <w:r w:rsidRPr="00112C9A">
              <w:rPr>
                <w:rFonts w:ascii="Arial" w:hAnsi="Arial" w:cs="Arial"/>
              </w:rPr>
              <w:t xml:space="preserve">, CELA2B, CEP104, CEP68, CHD7, CHRNB3, CHST8, CLASP2, CLCN3, CLCN5, CLIP1, CNR1, COBL, COG2, COL18A1, COQ9, COX7A1, CPD, CRIP2, CRMP1, CSRNP2, CTBP2, CUL3, CYB561, DAG1, DAPK1, DCX, DDR1, DET1, DHFR, DIO2, DIPK1A, DISC1, DIXDC1, DLGAP2, DLK2, DNASE1L1, DNMBP, DOCK9, DST, DTWD1, DZIP3, ECHS1, EDN3, EFHD2, EIF1AX, ELMO1, ELOVL2, EMC9, ENDOG, ENO3, ERI2, ERP44, </w:t>
            </w:r>
            <w:r w:rsidRPr="00112C9A">
              <w:rPr>
                <w:rFonts w:ascii="Arial" w:hAnsi="Arial" w:cs="Arial"/>
                <w:b/>
                <w:bCs/>
              </w:rPr>
              <w:t>EYA2</w:t>
            </w:r>
            <w:r w:rsidRPr="00112C9A">
              <w:rPr>
                <w:rFonts w:ascii="Arial" w:hAnsi="Arial" w:cs="Arial"/>
              </w:rPr>
              <w:t xml:space="preserve">, FAN1, FBXL5, FBXO9, FGFR2, FGFR4, FLVCR2, FOXF1, FOXO1, FRMPD1, FRY, FRYL, FTO, </w:t>
            </w:r>
            <w:r w:rsidRPr="00112C9A">
              <w:rPr>
                <w:rFonts w:ascii="Arial" w:hAnsi="Arial" w:cs="Arial"/>
              </w:rPr>
              <w:lastRenderedPageBreak/>
              <w:t xml:space="preserve">GABPB1-IT1, GADD45A, GADD45G, GCA, GGNBP2, GMIP, GNB1, GNE, GOSR1, GOT2, GREM1, GYPC, HCCS, HDAC5, HERC2, HMGN4, HPRT1, HSBP1, HSF2, IFT81, IL4R, IQCG, ISCA1, JAKMIP2, JARID2, </w:t>
            </w:r>
            <w:r w:rsidRPr="00375CD1">
              <w:rPr>
                <w:rFonts w:ascii="Arial" w:hAnsi="Arial" w:cs="Arial"/>
                <w:b/>
                <w:bCs/>
                <w:highlight w:val="lightGray"/>
              </w:rPr>
              <w:t>KANK1</w:t>
            </w:r>
            <w:r w:rsidRPr="00112C9A">
              <w:rPr>
                <w:rFonts w:ascii="Arial" w:hAnsi="Arial" w:cs="Arial"/>
              </w:rPr>
              <w:t xml:space="preserve">, KATNIP, KCND3, KCNN3, </w:t>
            </w:r>
            <w:r w:rsidRPr="00375CD1">
              <w:rPr>
                <w:rFonts w:ascii="Arial" w:hAnsi="Arial" w:cs="Arial"/>
                <w:b/>
                <w:bCs/>
                <w:highlight w:val="lightGray"/>
              </w:rPr>
              <w:t>KDM4C</w:t>
            </w:r>
            <w:r w:rsidRPr="00112C9A">
              <w:rPr>
                <w:rFonts w:ascii="Arial" w:hAnsi="Arial" w:cs="Arial"/>
              </w:rPr>
              <w:t>, KIF1B, KLF7, LINC00588, LIPG, LMO4, LPAR2, LRRFIP2, LSP1P5, MAGI2, MAMLD1, MAN1C1, MAP1LC3B, MAPK6, MARCHF3, MARCHF6, MDC1, MED13L, MEGF9, MEOX1, MET, MICAL1, MINDY2, MLH3, MMUT,</w:t>
            </w:r>
            <w:r w:rsidRPr="00112C9A">
              <w:rPr>
                <w:rFonts w:ascii="Arial" w:hAnsi="Arial" w:cs="Arial"/>
                <w:b/>
                <w:bCs/>
              </w:rPr>
              <w:t xml:space="preserve"> MNAT1</w:t>
            </w:r>
            <w:r w:rsidRPr="00112C9A">
              <w:rPr>
                <w:rFonts w:ascii="Arial" w:hAnsi="Arial" w:cs="Arial"/>
              </w:rPr>
              <w:t xml:space="preserve">, MORC4, MREG, MSRB1, MTMR4, MXRA7, MYB, MYCN, MYLIP, MYMX, MYO18A, MYO1E, MYOD1, MYOG, </w:t>
            </w:r>
            <w:r w:rsidRPr="00112C9A">
              <w:rPr>
                <w:rFonts w:ascii="Arial" w:hAnsi="Arial" w:cs="Arial"/>
                <w:b/>
                <w:bCs/>
              </w:rPr>
              <w:t>NCOA1</w:t>
            </w:r>
            <w:r w:rsidRPr="00112C9A">
              <w:rPr>
                <w:rFonts w:ascii="Arial" w:hAnsi="Arial" w:cs="Arial"/>
              </w:rPr>
              <w:t xml:space="preserve">, NELL1, NET1, NF1, NHLH1, NKAIN1, NLGN4X, NMRK1, NNT, NOTCH1, NPC1, NPEPPS, NR0B1, NRCAM, NRN1, NRTN, NTRK3, NUDT11, OAT, OLFML2B, OLIG2, PAFAH1B1, PAIP1, PARP1, PAX2, PAX5, PBK, PCMT1, PCNT, PCSK6, PDZRN3, PEBP1, PEG3, PGBD5, PIAS1, PIGN, PIMREG, PIPOX, PITRM1, PKP4, </w:t>
            </w:r>
            <w:r w:rsidRPr="00112C9A">
              <w:rPr>
                <w:rFonts w:ascii="Arial" w:hAnsi="Arial" w:cs="Arial"/>
                <w:b/>
                <w:bCs/>
              </w:rPr>
              <w:t>PLPP1</w:t>
            </w:r>
            <w:r w:rsidRPr="00112C9A">
              <w:rPr>
                <w:rFonts w:ascii="Arial" w:hAnsi="Arial" w:cs="Arial"/>
              </w:rPr>
              <w:t>, PLPPR1, PODXL, POLG2, POPDC3, POR, POU4F1, PPM1H, PPP3CA, PRKAR2B, PRKX, PRMT2,</w:t>
            </w:r>
            <w:r w:rsidRPr="00112C9A">
              <w:rPr>
                <w:rFonts w:ascii="Arial" w:hAnsi="Arial" w:cs="Arial"/>
                <w:b/>
                <w:bCs/>
              </w:rPr>
              <w:t xml:space="preserve"> PRRC2B</w:t>
            </w:r>
            <w:r w:rsidRPr="00112C9A">
              <w:rPr>
                <w:rFonts w:ascii="Arial" w:hAnsi="Arial" w:cs="Arial"/>
              </w:rPr>
              <w:t xml:space="preserve">, PSEN2, PSMB2, PSME1, PTBP2, </w:t>
            </w:r>
            <w:r w:rsidRPr="00375CD1">
              <w:rPr>
                <w:rFonts w:ascii="Arial" w:hAnsi="Arial" w:cs="Arial"/>
                <w:b/>
                <w:bCs/>
                <w:highlight w:val="lightGray"/>
              </w:rPr>
              <w:t>PTPRD</w:t>
            </w:r>
            <w:r w:rsidRPr="00112C9A">
              <w:rPr>
                <w:rFonts w:ascii="Arial" w:hAnsi="Arial" w:cs="Arial"/>
              </w:rPr>
              <w:t xml:space="preserve">, </w:t>
            </w:r>
            <w:r w:rsidRPr="00112C9A">
              <w:rPr>
                <w:rFonts w:ascii="Arial" w:hAnsi="Arial" w:cs="Arial"/>
                <w:b/>
                <w:bCs/>
              </w:rPr>
              <w:t>PTPRF</w:t>
            </w:r>
            <w:r w:rsidRPr="00112C9A">
              <w:rPr>
                <w:rFonts w:ascii="Arial" w:hAnsi="Arial" w:cs="Arial"/>
              </w:rPr>
              <w:t xml:space="preserve">, QDPR, RAB28, RANGRF, RAP1GAP2, RAPGEF4, RASSF4, RBM8A, RBPJ, RGS17, </w:t>
            </w:r>
            <w:r w:rsidRPr="00112C9A">
              <w:rPr>
                <w:rFonts w:ascii="Arial" w:hAnsi="Arial" w:cs="Arial"/>
                <w:b/>
                <w:bCs/>
              </w:rPr>
              <w:t>RIPOR2</w:t>
            </w:r>
            <w:r w:rsidRPr="00112C9A">
              <w:rPr>
                <w:rFonts w:ascii="Arial" w:hAnsi="Arial" w:cs="Arial"/>
              </w:rPr>
              <w:t xml:space="preserve">, RNF11, RNF111, RNF38, RNF5, </w:t>
            </w:r>
            <w:r w:rsidRPr="00112C9A">
              <w:rPr>
                <w:rFonts w:ascii="Arial" w:hAnsi="Arial" w:cs="Arial"/>
                <w:b/>
                <w:bCs/>
              </w:rPr>
              <w:t>RNGTT</w:t>
            </w:r>
            <w:r w:rsidRPr="00112C9A">
              <w:rPr>
                <w:rFonts w:ascii="Arial" w:hAnsi="Arial" w:cs="Arial"/>
              </w:rPr>
              <w:t xml:space="preserve">, ROGDI, RRAGA, RRAGD, RYR3, S1PR1, SAMD4A, SATB2, SCAMP1, SEL1L3, SEMA5A, SESN1, SGMS1, SGPL1, SH3GLB1, </w:t>
            </w:r>
            <w:r w:rsidRPr="00112C9A">
              <w:rPr>
                <w:rFonts w:ascii="Arial" w:hAnsi="Arial" w:cs="Arial"/>
                <w:b/>
                <w:bCs/>
              </w:rPr>
              <w:t>SHOC2</w:t>
            </w:r>
            <w:r w:rsidRPr="00112C9A">
              <w:rPr>
                <w:rFonts w:ascii="Arial" w:hAnsi="Arial" w:cs="Arial"/>
              </w:rPr>
              <w:t xml:space="preserve">, </w:t>
            </w:r>
            <w:r w:rsidRPr="00112C9A">
              <w:rPr>
                <w:rFonts w:ascii="Arial" w:hAnsi="Arial" w:cs="Arial"/>
                <w:b/>
                <w:bCs/>
              </w:rPr>
              <w:t>SLC24A3</w:t>
            </w:r>
            <w:r w:rsidRPr="00112C9A">
              <w:rPr>
                <w:rFonts w:ascii="Arial" w:hAnsi="Arial" w:cs="Arial"/>
              </w:rPr>
              <w:t xml:space="preserve">, SLC27A6, SLC30A9, SLC38A1, SLC46A3, SLC9A6, SMARCA5, SMPDL3A, SNAI1, SOS2, SPATS2L, SPIN2A, SPINT2, SRSF4, STC2, STX7, SUN2, SYN2, SYNCRIP, SYNE2, TAGLN3, TBC1D9, TBCA, TBCD, TEFM, TEX14, TEX2, TFAP2A, TFAP2B, TFF3, THUMPD1, TLK2, TMEM120B, TMEM131L, TMEM260, TMEM47, TNFAIP1, TOM1L1, TOPORS, TOX3, TRIM36, TRIM37, TRPV1, TSC22D2, TSPAN3, TSPYL4, TSTD2, TTC19, TULP4, TXNIP, UBR2, USP12, VIPR2, </w:t>
            </w:r>
            <w:r w:rsidRPr="00112C9A">
              <w:rPr>
                <w:rFonts w:ascii="Arial" w:hAnsi="Arial" w:cs="Arial"/>
                <w:b/>
                <w:bCs/>
              </w:rPr>
              <w:t>WARS1</w:t>
            </w:r>
            <w:r w:rsidRPr="00112C9A">
              <w:rPr>
                <w:rFonts w:ascii="Arial" w:hAnsi="Arial" w:cs="Arial"/>
              </w:rPr>
              <w:t>, WASHC3, WSCD1, WWOX, ZBTB18, ZCCHC14, ZNF248, ZNF330, ZNF43, ZNF91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AAED151" w14:textId="6AD36D97" w:rsidR="00112C9A" w:rsidRPr="00510694" w:rsidRDefault="005C5406" w:rsidP="00112C9A">
            <w:pPr>
              <w:rPr>
                <w:rFonts w:ascii="Arial" w:hAnsi="Arial" w:cs="Arial"/>
                <w:b/>
                <w:bCs/>
              </w:rPr>
            </w:pPr>
            <w:r w:rsidRPr="00510694">
              <w:rPr>
                <w:rFonts w:ascii="Arial" w:hAnsi="Arial" w:cs="Arial"/>
                <w:b/>
                <w:bCs/>
              </w:rPr>
              <w:lastRenderedPageBreak/>
              <w:t>KANK1, KDM4C, PTPRD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FA10FCE" w14:textId="039BA945" w:rsidR="00112C9A" w:rsidRPr="005C5406" w:rsidRDefault="005C5406" w:rsidP="00112C9A">
            <w:pPr>
              <w:rPr>
                <w:rFonts w:ascii="Arial" w:hAnsi="Arial" w:cs="Arial"/>
              </w:rPr>
            </w:pPr>
            <w:r w:rsidRPr="005C5406">
              <w:rPr>
                <w:rFonts w:ascii="Arial" w:hAnsi="Arial" w:cs="Arial"/>
              </w:rPr>
              <w:t>3.59x10</w:t>
            </w:r>
            <w:r w:rsidRPr="00215F64">
              <w:rPr>
                <w:rFonts w:ascii="Arial" w:hAnsi="Arial" w:cs="Arial"/>
                <w:vertAlign w:val="superscript"/>
              </w:rPr>
              <w:t>-2</w:t>
            </w:r>
          </w:p>
        </w:tc>
      </w:tr>
      <w:tr w:rsidR="00112C9A" w14:paraId="59ABFCD8" w14:textId="77777777" w:rsidTr="00510694">
        <w:tc>
          <w:tcPr>
            <w:tcW w:w="2165" w:type="dxa"/>
          </w:tcPr>
          <w:p w14:paraId="7B11A657" w14:textId="77777777" w:rsidR="00112C9A" w:rsidRDefault="005C5406" w:rsidP="00112C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Snijders</w:t>
            </w:r>
            <w:proofErr w:type="spellEnd"/>
            <w:r>
              <w:rPr>
                <w:rFonts w:ascii="Arial" w:hAnsi="Arial" w:cs="Arial"/>
              </w:rPr>
              <w:t xml:space="preserve"> amplified in head and neck tumors</w:t>
            </w:r>
          </w:p>
          <w:p w14:paraId="08A84AFB" w14:textId="2540D485" w:rsidR="00215F64" w:rsidRPr="00112C9A" w:rsidRDefault="00215F64" w:rsidP="00112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(n=3</w:t>
            </w:r>
            <w:r w:rsidR="0019510E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805" w:type="dxa"/>
          </w:tcPr>
          <w:p w14:paraId="3B513129" w14:textId="3AB5C93D" w:rsidR="00112C9A" w:rsidRPr="00112C9A" w:rsidRDefault="00215F64" w:rsidP="00215F64">
            <w:pPr>
              <w:rPr>
                <w:rFonts w:ascii="Arial" w:hAnsi="Arial" w:cs="Arial"/>
              </w:rPr>
            </w:pPr>
            <w:r w:rsidRPr="00215F64">
              <w:rPr>
                <w:rFonts w:ascii="Arial" w:hAnsi="Arial" w:cs="Arial"/>
              </w:rPr>
              <w:t xml:space="preserve">ADAM9, BAG4, BIRC2, BIRC3, CCND1, CD44, CDK6, CTTN, EGFR, EYS, FGF3, FGFR1, FJX1, FZD1, GLI2, IL7R, JAG1, </w:t>
            </w:r>
            <w:r w:rsidRPr="00375CD1">
              <w:rPr>
                <w:rFonts w:ascii="Arial" w:hAnsi="Arial" w:cs="Arial"/>
                <w:b/>
                <w:bCs/>
                <w:highlight w:val="lightGray"/>
              </w:rPr>
              <w:t>KDM4C</w:t>
            </w:r>
            <w:r w:rsidRPr="00215F64">
              <w:rPr>
                <w:rFonts w:ascii="Arial" w:hAnsi="Arial" w:cs="Arial"/>
              </w:rPr>
              <w:t xml:space="preserve">, LAMA3, MAPK8IP1, MDM2, MMP7, PAK1, PHF21A, PTP4A1, </w:t>
            </w:r>
            <w:r w:rsidRPr="00375CD1">
              <w:rPr>
                <w:rFonts w:ascii="Arial" w:hAnsi="Arial" w:cs="Arial"/>
                <w:b/>
                <w:bCs/>
                <w:highlight w:val="lightGray"/>
              </w:rPr>
              <w:t>PTPRD</w:t>
            </w:r>
            <w:r w:rsidRPr="00215F64">
              <w:rPr>
                <w:rFonts w:ascii="Arial" w:hAnsi="Arial" w:cs="Arial"/>
              </w:rPr>
              <w:t>, PTPRR, RAD1, RBPJ, SKP2, STIM2, TACC1, TLN1, TM4SF1, TRAF6, UHRF2, YAP1</w:t>
            </w:r>
          </w:p>
        </w:tc>
        <w:tc>
          <w:tcPr>
            <w:tcW w:w="1890" w:type="dxa"/>
          </w:tcPr>
          <w:p w14:paraId="34D7D1A7" w14:textId="1BF2D9E4" w:rsidR="00112C9A" w:rsidRPr="00510694" w:rsidRDefault="00215F64" w:rsidP="00112C9A">
            <w:pPr>
              <w:rPr>
                <w:rFonts w:ascii="Arial" w:hAnsi="Arial" w:cs="Arial"/>
                <w:b/>
                <w:bCs/>
              </w:rPr>
            </w:pPr>
            <w:r w:rsidRPr="00510694">
              <w:rPr>
                <w:rFonts w:ascii="Arial" w:hAnsi="Arial" w:cs="Arial"/>
                <w:b/>
                <w:bCs/>
              </w:rPr>
              <w:t>KDM4C, PTPRD</w:t>
            </w:r>
          </w:p>
        </w:tc>
        <w:tc>
          <w:tcPr>
            <w:tcW w:w="1260" w:type="dxa"/>
          </w:tcPr>
          <w:p w14:paraId="5692D2C0" w14:textId="7802EDE0" w:rsidR="00112C9A" w:rsidRPr="00215F64" w:rsidRDefault="00215F64" w:rsidP="00112C9A">
            <w:pPr>
              <w:rPr>
                <w:rFonts w:ascii="Arial" w:hAnsi="Arial" w:cs="Arial"/>
              </w:rPr>
            </w:pPr>
            <w:r w:rsidRPr="00215F64">
              <w:rPr>
                <w:rFonts w:ascii="Arial" w:hAnsi="Arial" w:cs="Arial"/>
              </w:rPr>
              <w:t>3.59x10</w:t>
            </w:r>
            <w:r w:rsidRPr="00215F64">
              <w:rPr>
                <w:rFonts w:ascii="Arial" w:hAnsi="Arial" w:cs="Arial"/>
                <w:vertAlign w:val="superscript"/>
              </w:rPr>
              <w:t>-2</w:t>
            </w:r>
          </w:p>
        </w:tc>
      </w:tr>
    </w:tbl>
    <w:p w14:paraId="528C2407" w14:textId="77777777" w:rsidR="00112C9A" w:rsidRPr="00112C9A" w:rsidRDefault="00112C9A">
      <w:pPr>
        <w:rPr>
          <w:rFonts w:ascii="Arial" w:hAnsi="Arial" w:cs="Arial"/>
          <w:b/>
          <w:bCs/>
        </w:rPr>
      </w:pPr>
    </w:p>
    <w:p w14:paraId="10B905AB" w14:textId="4832C54F" w:rsidR="00215F64" w:rsidRDefault="00215F6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a</w:t>
      </w:r>
      <w:r w:rsidR="004A4DE0">
        <w:rPr>
          <w:rFonts w:ascii="Arial" w:hAnsi="Arial" w:cs="Arial"/>
        </w:rPr>
        <w:t>Significant</w:t>
      </w:r>
      <w:proofErr w:type="spellEnd"/>
      <w:r w:rsidR="004A4DE0">
        <w:rPr>
          <w:rFonts w:ascii="Arial" w:hAnsi="Arial" w:cs="Arial"/>
        </w:rPr>
        <w:t xml:space="preserve"> </w:t>
      </w:r>
      <w:r w:rsidR="004A4DE0">
        <w:rPr>
          <w:rFonts w:ascii="Arial" w:hAnsi="Arial" w:cs="Arial"/>
          <w:b/>
          <w:bCs/>
        </w:rPr>
        <w:t xml:space="preserve">a. </w:t>
      </w:r>
      <w:r w:rsidR="004A4DE0">
        <w:rPr>
          <w:rFonts w:ascii="Arial" w:hAnsi="Arial" w:cs="Arial"/>
        </w:rPr>
        <w:t xml:space="preserve">positional and </w:t>
      </w:r>
      <w:r w:rsidR="004A4DE0">
        <w:rPr>
          <w:rFonts w:ascii="Arial" w:hAnsi="Arial" w:cs="Arial"/>
          <w:b/>
          <w:bCs/>
        </w:rPr>
        <w:t xml:space="preserve">b. </w:t>
      </w:r>
      <w:r w:rsidR="004A4DE0">
        <w:rPr>
          <w:rFonts w:ascii="Arial" w:hAnsi="Arial" w:cs="Arial"/>
        </w:rPr>
        <w:t>curated gene sets determined by GENE2FUNC analysis</w:t>
      </w:r>
    </w:p>
    <w:p w14:paraId="5EC837F2" w14:textId="160F11B6" w:rsidR="004A4DE0" w:rsidRDefault="004A4DE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b</w:t>
      </w:r>
      <w:r>
        <w:rPr>
          <w:rFonts w:ascii="Arial" w:hAnsi="Arial" w:cs="Arial"/>
        </w:rPr>
        <w:t>Entrez</w:t>
      </w:r>
      <w:proofErr w:type="spellEnd"/>
      <w:r>
        <w:rPr>
          <w:rFonts w:ascii="Arial" w:hAnsi="Arial" w:cs="Arial"/>
        </w:rPr>
        <w:t xml:space="preserve"> gene symbol of genes in the gene set</w:t>
      </w:r>
    </w:p>
    <w:p w14:paraId="5B2734D4" w14:textId="1D56E01A" w:rsidR="004A4DE0" w:rsidRDefault="004A4DE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c</w:t>
      </w:r>
      <w:r>
        <w:rPr>
          <w:rFonts w:ascii="Arial" w:hAnsi="Arial" w:cs="Arial"/>
        </w:rPr>
        <w:t>Genes</w:t>
      </w:r>
      <w:proofErr w:type="spellEnd"/>
      <w:r>
        <w:rPr>
          <w:rFonts w:ascii="Arial" w:hAnsi="Arial" w:cs="Arial"/>
        </w:rPr>
        <w:t xml:space="preserve"> overlapping in GENE2FUNC enrichment analysis</w:t>
      </w:r>
    </w:p>
    <w:p w14:paraId="28E000B7" w14:textId="79CC0447" w:rsidR="004A4DE0" w:rsidRDefault="004A4DE0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d</w:t>
      </w:r>
      <w:r>
        <w:rPr>
          <w:rFonts w:ascii="Arial" w:hAnsi="Arial" w:cs="Arial"/>
        </w:rPr>
        <w:t>Adjusted</w:t>
      </w:r>
      <w:proofErr w:type="spellEnd"/>
      <w:r>
        <w:rPr>
          <w:rFonts w:ascii="Arial" w:hAnsi="Arial" w:cs="Arial"/>
        </w:rPr>
        <w:t xml:space="preserve"> p-value of the hypergeometric test</w:t>
      </w:r>
    </w:p>
    <w:p w14:paraId="6840EF1E" w14:textId="3BF0DF45" w:rsidR="00215F64" w:rsidRDefault="004A4DE0">
      <w:r>
        <w:rPr>
          <w:rFonts w:ascii="Arial" w:hAnsi="Arial" w:cs="Arial"/>
        </w:rPr>
        <w:t>Note: Genes with PLINK2</w:t>
      </w:r>
      <w:ins w:id="0" w:author="Beckman, Micaela" w:date="2023-03-08T08:56:00Z">
        <w:r w:rsidR="00430D31">
          <w:rPr>
            <w:rFonts w:ascii="Arial" w:hAnsi="Arial" w:cs="Arial"/>
            <w:vertAlign w:val="subscript"/>
          </w:rPr>
          <w:t>v3.7</w:t>
        </w:r>
      </w:ins>
      <w:del w:id="1" w:author="Beckman, Micaela" w:date="2023-03-08T08:56:00Z">
        <w:r w:rsidDel="00430D31">
          <w:rPr>
            <w:rFonts w:ascii="Arial" w:hAnsi="Arial" w:cs="Arial"/>
          </w:rPr>
          <w:delText>.0</w:delText>
        </w:r>
      </w:del>
      <w:r>
        <w:rPr>
          <w:rFonts w:ascii="Arial" w:hAnsi="Arial" w:cs="Arial"/>
        </w:rPr>
        <w:t xml:space="preserve"> significant SNPs are shown in bold.</w:t>
      </w:r>
    </w:p>
    <w:sectPr w:rsidR="00215F64" w:rsidSect="00112C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ckman, Micaela">
    <w15:presenceInfo w15:providerId="AD" w15:userId="S::Micaela.Beckman@atriumhealth.org::04948a8b-35eb-4771-9555-5492a95ab0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9C"/>
    <w:rsid w:val="0001589C"/>
    <w:rsid w:val="00112C9A"/>
    <w:rsid w:val="0019510E"/>
    <w:rsid w:val="00215F64"/>
    <w:rsid w:val="00375CD1"/>
    <w:rsid w:val="003C7835"/>
    <w:rsid w:val="00430D31"/>
    <w:rsid w:val="004A2735"/>
    <w:rsid w:val="004A4DE0"/>
    <w:rsid w:val="004D63C1"/>
    <w:rsid w:val="00510694"/>
    <w:rsid w:val="00585D27"/>
    <w:rsid w:val="005C5406"/>
    <w:rsid w:val="00AF42B5"/>
    <w:rsid w:val="00B01909"/>
    <w:rsid w:val="00B92E34"/>
    <w:rsid w:val="00C0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A6A15"/>
  <w14:defaultImageDpi w14:val="32767"/>
  <w15:chartTrackingRefBased/>
  <w15:docId w15:val="{6DDA3FA1-5FCE-4ABD-B49B-F1830557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30D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Beckman, Micaela</dc:creator>
  <cp:keywords/>
  <dc:description/>
  <cp:lastModifiedBy>Beckman, Micaela</cp:lastModifiedBy>
  <cp:revision>2</cp:revision>
  <dcterms:created xsi:type="dcterms:W3CDTF">2023-03-08T13:56:00Z</dcterms:created>
  <dcterms:modified xsi:type="dcterms:W3CDTF">2023-03-08T13:56:00Z</dcterms:modified>
</cp:coreProperties>
</file>